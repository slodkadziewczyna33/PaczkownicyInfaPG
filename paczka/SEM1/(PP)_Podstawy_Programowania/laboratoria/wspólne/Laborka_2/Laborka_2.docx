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ns w:author="Krystian Dorosz" w:id="0" w:date="2023-10-10T06:08:08Z"/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Podstawy programowania </w:t>
      </w:r>
      <w:ins w:author="Krystian Dorosz" w:id="0" w:date="2023-10-10T06:08:0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4.43080139160156"/>
          <w:szCs w:val="34.43080139160156"/>
          <w:rPrChange w:author="Krystian Dorosz" w:id="1" w:date="2023-10-10T06:08:08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4.43080139160156"/>
              <w:szCs w:val="34.43080139160156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3198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Materiały dydaktyczne do laboratorium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79638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26 września 2016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1796875" w:line="240" w:lineRule="auto"/>
        <w:ind w:left="0" w:right="2571.811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Zadania domowe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5.0775146484375" w:line="240" w:lineRule="auto"/>
        <w:ind w:left="49.812927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 Przygotowanie środowiska i pierwsze programy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218994140625" w:line="248.29922676086426" w:lineRule="auto"/>
        <w:ind w:left="31.246490478515625" w:right="1.800537109375" w:firstLine="7.854614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Zainstaluj na własnym komputerze kompilator C++ zgodnie z zaleceniami prowadzącego zajęcia. Stwórz pierwszy projekt. Napisz, skompiluj i uruchom na swoim komputerze pierwszy program.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16796875" w:line="240" w:lineRule="auto"/>
        <w:ind w:left="33.64639282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Przykład 1. Pusty program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22412109375" w:line="240" w:lineRule="auto"/>
        <w:ind w:left="56.91177368164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07.50991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1.74621582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9019775390625" w:line="227.08484172821045" w:lineRule="auto"/>
        <w:ind w:left="29.28253173828125" w:right="18.3319091796875" w:firstLine="9.818267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Skompiluj i uruchom program jeszcze raz, tym razem używając kompila tora z linii poleceń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937255859375" w:line="248.2986831665039" w:lineRule="auto"/>
        <w:ind w:left="35.60943603515625" w:right="16.4404296875" w:firstLine="3.4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Dołącz bibliotekę iostream, która pozwoli zobaczyć pierwszy efekt dzia łania programu. Użyj strumienia cout do wyświetlenia pierwszego napisu.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97265625" w:line="240" w:lineRule="auto"/>
        <w:ind w:left="33.64547729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Przykład 2. Witaj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o s t re 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14501953125" w:line="240" w:lineRule="auto"/>
        <w:ind w:left="56.91101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19.29656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t d : : 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”Wita j ! 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t d : : e n dl 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07.5093078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/∗ z ak ońc z program ∗/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1.745452880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7503662109375" w:line="236.04901313781738" w:lineRule="auto"/>
        <w:ind w:left="30.33843994140625" w:right="5.12939453125" w:firstLine="257.9849243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Znak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sygnalizuje zadanie nieco trudniejsze, którego prawidłowe wykonanie nie jest niezbędne do wykonania kolejnych zadań - można je na razie pominąć i wrócić do niego później. Podobnie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∗∗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sygnalizuje zadania jeszcze trudniejsze, ich wykonanie może wymagać dodatkowej wiedzy lub chwili głębszego zastanowienia.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836166381835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Podstawy Programowania Laboratorium 2 – zadania domowe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120361328125" w:line="248.29854011535645" w:lineRule="auto"/>
        <w:ind w:left="32.33734130859375" w:right="17.5567626953125" w:firstLine="6.76376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Odszukaj skompilowany program na dysku, uruchom go poza środowi skiem, korzystając z konsoli.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97265625" w:line="248.3045196533203" w:lineRule="auto"/>
        <w:ind w:left="32.33734130859375" w:right="0.919189453125" w:firstLine="6.7636108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Uruchom swój program jeszcze raz, tym razem przekierowując strumień standardowego wyjścia (czyli to, co jest wypisywane jako wynik działania programu) do pliku. Zakładając, że program po skompilowaniu nazywa się witaj.exe, a wyniki chcemy mieć w pliku wyniki.txt, należy wydać komendę: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123046875" w:line="240" w:lineRule="auto"/>
        <w:ind w:left="582.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wi t a 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wyniki . t x 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559814453125" w:line="240" w:lineRule="auto"/>
        <w:ind w:left="41.204986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 Typy i zmienne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212890625" w:line="248.29854011535645" w:lineRule="auto"/>
        <w:ind w:left="31.246337890625" w:right="7.27783203125" w:firstLine="7.85446166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Uruchom kolejny program, przekonaj się o konieczności nadawania zmien nym wartości początkowych. Sprawdź, czy wykorzystywane przez Ciebie środowisko ostrzega Cię przed tego typu błędami (Visual Studio ostrzega).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373291015625" w:line="240" w:lineRule="auto"/>
        <w:ind w:left="7.62939453125E-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o s t re 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2060546875" w:line="240" w:lineRule="auto"/>
        <w:ind w:left="56.911621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8.29922676086426" w:lineRule="auto"/>
        <w:ind w:left="319.29718017578125" w:right="1382.408447265625" w:hanging="0.565490722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0 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d e k l a r a c j a i i n i c j a l i z a c j a zm ienne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t d : : 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t d : : e n dl 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318.7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t y l k o d e k l a r a c j a zm ienne j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8.31716537475586" w:lineRule="auto"/>
        <w:ind w:left="319.3174743652344" w:right="1258.8928222656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t d : : 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t d : : e n dl 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b ł ą d ! w y św i e tl o n y // wyn ik j e s 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126953125" w:line="240" w:lineRule="auto"/>
        <w:ind w:left="2398.82110595703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przypadkową l i c z b ą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07.51007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1.74652099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56201171875" w:line="248.29922676086426" w:lineRule="auto"/>
        <w:ind w:left="31.247100830078125" w:right="14.22607421875" w:firstLine="7.8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Pozbądź się konieczności ciągłego używania std w kodzie programu, sko rzystaj z deklaracji using namespace std;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16796875" w:line="248.29922676086426" w:lineRule="auto"/>
        <w:ind w:left="31.247100830078125" w:right="0" w:firstLine="7.85430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Napisz program, który na podstawie wartości zmiennych całkowitych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obliczy obwód prostokąta o wymiarach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966552734375" w:line="248.31716537475586" w:lineRule="auto"/>
        <w:ind w:left="29.06524658203125" w:right="5.21484375" w:firstLine="10.0363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programie z zadania 8 wczytaj wartości zmiennych ze standardowego wejścia używając strumienia cin.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158447265625" w:line="240" w:lineRule="auto"/>
        <w:ind w:left="38.6236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 Instrukcja wyboru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417724609375" w:line="248.31707954406738" w:lineRule="auto"/>
        <w:ind w:left="31.247406005859375" w:right="7.496337890625" w:firstLine="2.8363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Jeśli w zależności od danych wejściowych lub stanu zmiennych przewidujemy różny przebieg sterowania (różny zestaw instrukcji), to stosujemy instrukcje wyboru.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8048095703125" w:line="240" w:lineRule="auto"/>
        <w:ind w:left="33.64730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Przykład 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Mniejsza z dwóch liczb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8157958984375" w:line="240" w:lineRule="auto"/>
        <w:ind w:left="0.00167846679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o s t re 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48.556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t d 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61376953125" w:line="240" w:lineRule="auto"/>
        <w:ind w:left="56.91284179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318.73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318.73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541748046875" w:line="240" w:lineRule="auto"/>
        <w:ind w:left="322.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ci 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1416320800781" w:line="240" w:lineRule="auto"/>
        <w:ind w:left="0" w:right="12.34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KAIMSPPLAB2015QHRTFC5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Podstawy Programowania Laboratorium 2 – zadania domowe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000244140625" w:line="240" w:lineRule="auto"/>
        <w:ind w:left="335.6919860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78.49563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8.939361572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l s 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78.49578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6.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307.5105285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1.7468261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00537109375" w:line="240" w:lineRule="auto"/>
        <w:ind w:left="39.10140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Przyjrzyj się programowi poniżej: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412109375" w:line="240" w:lineRule="auto"/>
        <w:ind w:left="33.64685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Przykład 4.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041015625" w:line="240" w:lineRule="auto"/>
        <w:ind w:left="0.00137329101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o s t re 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48.5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t d 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0" w:lineRule="auto"/>
        <w:ind w:left="56.91223144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03.408660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03.408660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8.31645011901855" w:lineRule="auto"/>
        <w:ind w:left="316.676025390625" w:right="1535.508422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”Ten program d od a je dwie l i c z b y . 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”Poda j l i c z b e 1 : ” 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18798828125" w:line="240" w:lineRule="auto"/>
        <w:ind w:left="335.692443847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ci 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578.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”Poda j l i c z b e 2 : ” 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597.51129150390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ci 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8.31645011901855" w:lineRule="auto"/>
        <w:ind w:left="575.3861999511719" w:right="750.0494384765625" w:firstLine="264.928436279296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” + 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” = 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 + y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18798828125" w:line="240" w:lineRule="auto"/>
        <w:ind w:left="580.758972167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l s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840.31524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” niepoprawne dane 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706.307067871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13.566894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318.9396667480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l s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578.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” niepoprawne dane 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313.56704711914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16.67617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” k o ni e c . 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07.510833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51.747131347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014892578125" w:line="240" w:lineRule="auto"/>
        <w:ind w:left="29.065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Wczytanie danych może się nie powieść, wtedy wyrażenie (cin » y) ma wartość 0.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6165771484375" w:line="248.29862594604492" w:lineRule="auto"/>
        <w:ind w:left="32.33856201171875" w:right="17.6458740234375" w:firstLine="6.76361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Zastosuj sprawdzanie poprawności wczytanych danych do programu ob liczającego obwód prostokąta (zadanie 8).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97265625" w:line="248.31707954406738" w:lineRule="auto"/>
        <w:ind w:left="46.73858642578125" w:right="3.836669921875" w:hanging="7.63641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Dane są trzy liczby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Napisz program, który znajduje najmniejszą (największą, środkową) z nich.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8048095703125" w:line="248.29862594604492" w:lineRule="auto"/>
        <w:ind w:left="32.55706787109375" w:right="2.774658203125" w:firstLine="6.5451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Dane są dwie pary liczb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{a, b}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{c, d}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Napisz program, który sprawdza, czy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{a, b}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{c, d}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1755981445312" w:line="248.29879760742188" w:lineRule="auto"/>
        <w:ind w:left="31.248016357421875" w:right="3.67431640625" w:firstLine="7.8546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Dane są trzy liczby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Napisz program, który sprawdza, czy z boków o podanej długości można zbudować trójkąt.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3772430419922" w:line="240" w:lineRule="auto"/>
        <w:ind w:left="0" w:right="12.34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KAIMSPPLAB2015QHRTFC5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Podstawy Programowania Laboratorium 2 – zadania domowe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587890625" w:line="240" w:lineRule="auto"/>
        <w:ind w:left="34.03213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4 Pętla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41162109375" w:line="248.29854011535645" w:lineRule="auto"/>
        <w:ind w:left="31.246795654296875" w:right="8.804931640625" w:hanging="2.181854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Wykonanie grupy instrukcji określoną liczbę razy (tutaj 7 razy) przedstawia następujący program: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97265625" w:line="240" w:lineRule="auto"/>
        <w:ind w:left="33.64669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Przykład 5.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041015625" w:line="240" w:lineRule="auto"/>
        <w:ind w:left="0.0012207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o s t re 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48.5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t d 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56.91223144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7.94143676757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= 0 ;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7; ++i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78.495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”Wita j p r z y j a c i e l u 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3.56643676757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07.51007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51.74652099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0087890625" w:line="248.3170223236084" w:lineRule="auto"/>
        <w:ind w:left="32.33734130859375" w:right="6.522216796875" w:firstLine="339.1564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Poniższy program wypisuje kolejne liczby od 0 do 9. Do tego celu wykorzystano licznik pętli. W poniższym przykładzie licznikiem jest zmienna i: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807861328125" w:line="240" w:lineRule="auto"/>
        <w:ind w:left="33.64639282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Przykład 6.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22412109375" w:line="240" w:lineRule="auto"/>
        <w:ind w:left="9.1552734375E-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o s t re 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48.5556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t d 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9189453125" w:line="240" w:lineRule="auto"/>
        <w:ind w:left="56.9119262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317.94113159179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= 0 ;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0; i++)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78.49578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13.566589355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07.51022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1.74652099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22412109375" w:line="352.2074031829834" w:lineRule="auto"/>
        <w:ind w:left="33.647003173828125" w:right="1188.9410400390625" w:firstLine="337.41043090820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Kolejny przykład wypisuje liczby z przedziału [100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200] ze skokiem 42: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Przykład 7.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5263671875" w:line="240" w:lineRule="auto"/>
        <w:ind w:left="0.00152587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o s t re 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48.5562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t d 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9189453125" w:line="240" w:lineRule="auto"/>
        <w:ind w:left="56.912536621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17.9417419433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= 1 0 0;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 0 0; i +=42)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78.49639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313.567199707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07.510833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1.747131347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0145263671875" w:line="248.29862594604492" w:lineRule="auto"/>
        <w:ind w:left="29.06524658203125" w:right="6.087646484375" w:firstLine="10.036468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Używając pętli napisz program, który wypisuje kolejne liczby od 4 do 17 włącznie.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174072265625" w:line="248.29879760742188" w:lineRule="auto"/>
        <w:ind w:left="29.06524658203125" w:right="6.087646484375" w:firstLine="10.0363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Używając pętli napisz program, który wypisuje kolejne liczby od 14 do 7 włącznie (14, 13, . . . , 7).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97265625" w:line="248.31707954406738" w:lineRule="auto"/>
        <w:ind w:left="32.33734130859375" w:right="3.00048828125" w:firstLine="6.76422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Dane są dwie liczby całkowite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&lt;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Napisz program, który wypisuje liczby parzyste z zakresu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6206817626953" w:line="240" w:lineRule="auto"/>
        <w:ind w:left="0" w:right="12.3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KAIMSPPLAB2015QHRTFC5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Podstawy Programowania Laboratorium 2 – zadania domowe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000244140625" w:line="248.29854011535645" w:lineRule="auto"/>
        <w:ind w:left="32.11944580078125" w:right="1.121826171875" w:firstLine="6.98165893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Napisz program, który przepisuje kolejne dodatnie liczby parzyste poda ne przez użytkownika, nieparzyste pomija a kończy działanie po podaniu 0 lub liczby ujemnej. Wskazówka: użyj break.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817626953125" w:line="244.18207168579102" w:lineRule="auto"/>
        <w:ind w:left="32.3382568359375" w:right="6.5283203125" w:firstLine="6.76361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19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Przeanalizuj poniższy przykład, napisz program, który wyświetla zadaną liczbę w postaci sumy potęg liczby 2.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81396484375" w:line="240" w:lineRule="auto"/>
        <w:ind w:left="33.6473083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Przykład 8.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041015625" w:line="240" w:lineRule="auto"/>
        <w:ind w:left="0.00183105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o s t re 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48.556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t d 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6.91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 ( 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1.7472839355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318.732757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22.856597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ci 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8.73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 = 0 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8.732757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rem = x 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05.67276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rem%2 == 0 )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560.58731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=1;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69.7273254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exp++;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13.567199707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35.692596435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exp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04736328125" w:line="240" w:lineRule="auto"/>
        <w:ind w:left="578.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” = 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” 2ˆ 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 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7939453125" w:line="240" w:lineRule="auto"/>
        <w:ind w:left="597.51190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rem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 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rem 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13.5667419433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18.9395141601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l s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78.49578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” t o l i c z b a ni e p a r z y s t a 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04736328125" w:line="240" w:lineRule="auto"/>
        <w:ind w:left="313.56613159179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307.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1.74621582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6199951171875" w:line="240" w:lineRule="auto"/>
        <w:ind w:left="41.204986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5 Pętle zagnieżdżone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619140625" w:line="248.2986831665039" w:lineRule="auto"/>
        <w:ind w:left="16.62811279296875" w:right="7.716064453125" w:firstLine="17.4545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Jeśli chcemy powtarzać wielokrotnie wykonanie tej samej pętli, to możemy umieścić jedną pętlę wewnątrz drugiej. Mówimy wtedy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pętlach zagnieżdżonych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97265625" w:line="240" w:lineRule="auto"/>
        <w:ind w:left="39.1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Przeanalizuj i porównaj dwa poniższe programy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613525390625" w:line="240" w:lineRule="auto"/>
        <w:ind w:left="33.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Przykład 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Prostokąt z gwiazdek, metoda 1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1630859375" w:line="240" w:lineRule="auto"/>
        <w:ind w:left="7.62939453125E-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o s t re 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48.5552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t d 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61376953125" w:line="240" w:lineRule="auto"/>
        <w:ind w:left="56.91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 ( 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1.746063232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318.73153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z eX = 1 0;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18.7313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z eY = 2 0;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61376953125" w:line="240" w:lineRule="auto"/>
        <w:ind w:left="317.9405212402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=0; 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z eX ; ++j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578.495178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313.56582641601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1816101074219" w:line="240" w:lineRule="auto"/>
        <w:ind w:left="0" w:right="12.362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KAIMSPPLAB2015QHRTFC5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Podstawy Programowania Laboratorium 2 – zadania domowe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000244140625" w:line="240" w:lineRule="auto"/>
        <w:ind w:left="316.675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7.94113159179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=1;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1; ++i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78.495178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79.7604370117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=1; 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1; ++j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240" w:lineRule="auto"/>
        <w:ind w:left="840.31463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’ 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7939453125" w:line="240" w:lineRule="auto"/>
        <w:ind w:left="575.386505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78.49563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3.56613159179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7.94067382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=0; 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z eX ; ++j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78.495178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3.56582641601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316.674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07.509307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1.745605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017578125" w:line="240" w:lineRule="auto"/>
        <w:ind w:left="33.645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Przykład 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Prostokąt z gwiazdek, metoda 2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2241210937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o s t re 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48.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t d 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9189453125" w:line="240" w:lineRule="auto"/>
        <w:ind w:left="56.911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 ( 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51.745452880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18.73092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z eX = 1 0;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18.73077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z eY = 2 0;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9189453125" w:line="240" w:lineRule="auto"/>
        <w:ind w:left="317.93991088867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=0;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z eY ; ++i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579.7602844238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=0; 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z eX ; ++j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859.33135986328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i==0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i==sizeY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j==0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j==sizeX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102.13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837.2058105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l s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04736328125" w:line="240" w:lineRule="auto"/>
        <w:ind w:left="1102.13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’ 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7939453125" w:line="240" w:lineRule="auto"/>
        <w:ind w:left="837.206726074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75.386505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78.49563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313.56643676757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07.51007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51.74652099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014892578125" w:line="248.30474853515625" w:lineRule="auto"/>
        <w:ind w:left="29.06463623046875" w:right="5.867919921875" w:firstLine="338.720092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przykładzie 9 metodą prowadzącą do rozwiązania jest analiza pożądanego kształtu pod kątem powtarzających się elementów. W przypadku prostokąta są to linie w całości wypełnione gwiazdkami (pierwsza i ostatnia) oraz linie, w których gwiazdka występuje tylko na pierwszym i ostatnim miejscu.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16455078125" w:line="248.3078384399414" w:lineRule="auto"/>
        <w:ind w:left="31.246490478515625" w:right="7.059326171875" w:firstLine="336.538238525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przykładzie 10 stosujemy nieco inne podejście. Drukujemy znak po znaku obli czając na podstawie współrzędnych (numeru wiersza i numeru znaku w wierszu) jaki znak należy wypisać.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8902587890625" w:line="248.29862594604492" w:lineRule="auto"/>
        <w:ind w:left="16.628265380859375" w:right="1.0400390625" w:firstLine="22.4726867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21.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Napisz dwa programy, które drukują z gwiazdek duży znak X. Podobnie jak w przykładach zastosuj obie metody prowadzące do rozwiązania. Porównaj otrzy mane kody pod względem stopnia skomplikowania i możliwości wprowadzenia zmian.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9774475097656" w:line="240" w:lineRule="auto"/>
        <w:ind w:left="0" w:right="12.36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KAIMSPPLAB2015QHRTFC5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Podstawy Programowania Laboratorium 2 – zadania domowe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000244140625" w:line="240" w:lineRule="auto"/>
        <w:ind w:left="33.64654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Przykład 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Duży X z gwiazdek, metoda 1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01171875" w:line="240" w:lineRule="auto"/>
        <w:ind w:left="0.0012207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o s t re 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48.5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t d 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0" w:lineRule="auto"/>
        <w:ind w:left="56.91223144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8.7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i z e = 1 1;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04.241638183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gorne V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7.941589355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=0;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i z e / 2; ++i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79.7618103027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=0; 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; ++j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7939453125" w:line="240" w:lineRule="auto"/>
        <w:ind w:left="840.315856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’ 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240" w:lineRule="auto"/>
        <w:ind w:left="575.386505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78.49563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79.7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=0; 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i z 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2; ++j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40.315856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’ 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575.386505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78.49563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79.7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=0; 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i z e ; ++j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840.3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’ 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575.386505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578.49563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13.56643676757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04.241027832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srodkowy w i e r s z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35.69183349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s i z e %2==1)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79.76104736328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=0; 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i z e / 2; ++j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04736328125" w:line="240" w:lineRule="auto"/>
        <w:ind w:left="840.31463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’ 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7939453125" w:line="240" w:lineRule="auto"/>
        <w:ind w:left="575.386505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78.49563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79.7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=0; 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i z e / 2; ++j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840.315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’ 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75.386505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578.49563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13.56643676757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04.241027832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odwrocone V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317.940979003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=0;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i z e / 2; ++i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79.7605895996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=0; 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i z e /2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1; ++j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92041015625" w:line="240" w:lineRule="auto"/>
        <w:ind w:left="840.31463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’ 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077880859375" w:line="240" w:lineRule="auto"/>
        <w:ind w:left="575.386505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78.49563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79.7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=0; 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i+s i z e %2; ++j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840.31524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’ 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575.386505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78.49563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79.76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=0; 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i z e /2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1; ++j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840.31524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’ 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75.386505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578.49563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13.56643676757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541748046875" w:line="240" w:lineRule="auto"/>
        <w:ind w:left="307.51007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1416320800781" w:line="240" w:lineRule="auto"/>
        <w:ind w:left="0" w:right="12.3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KAIMSPPLAB2015QHRTFC5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Podstawy Programowania Laboratorium 2 – zadania domowe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000244140625" w:line="240" w:lineRule="auto"/>
        <w:ind w:left="51.74652099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00537109375" w:line="240" w:lineRule="auto"/>
        <w:ind w:left="33.64654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Przykład 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Duży X z gwiazdek, metoda 2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0087890625" w:line="240" w:lineRule="auto"/>
        <w:ind w:left="0.0012207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o s t re 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48.5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t d 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56.9122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 ( )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1.746673583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8.732147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i z e = 1 3;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317.941284179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=0;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i z e ; ++i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79.76119995117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=0; 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i z e ; ++j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59.33105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i==j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i==s i z 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102.13470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37.205505371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l s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1102.13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’ ’ 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837.206726074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75.386505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78.49563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ou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n dl 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13.56643676757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307.51007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1.74652099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8.0419921875" w:line="240" w:lineRule="auto"/>
        <w:ind w:left="0" w:right="12.3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KAIMSPPLAB2015QHRTFC5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20.3464126586914" w:lineRule="auto"/>
        <w:ind w:left="32.773895263671875" w:right="3.784179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Podstawy Programowania Laboratorium 2 – praca na zajęciach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Praca na zajęciach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73046875" w:line="248.31645011901855" w:lineRule="auto"/>
        <w:ind w:left="32.7740478515625" w:right="5.889892578125" w:firstLine="6.3270568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Napisz program, który drukuje wskazany kształt o zadanych rozmiarach. Przykładowe kształty poniżej.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01611328125" w:line="240" w:lineRule="auto"/>
        <w:ind w:left="68.7741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./\.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7.79220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/..\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7.79220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\../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68.7741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.\/.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68.7741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./\.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7.79220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/..\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7.79220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\../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68.7741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.\/.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68.7741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./\.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7.79220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/..\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7.79220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\../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68.7741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.\/.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620361328125" w:line="240" w:lineRule="auto"/>
        <w:ind w:left="39.974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****************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39.974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*\.*./*\.*./*\.*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9.974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*.\*/.*.\*/.*.\*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9.974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****************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9.974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*./*\.*./*\.*./*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9.974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*/.*.\*/.*.\*/.*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39.974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****************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620361328125" w:line="240" w:lineRule="auto"/>
        <w:ind w:left="39.974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****************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9.974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*..............*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9.974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*..............*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39.974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****************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39.974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*...........*\.*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9.974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*...........*.\*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9.974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****************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7.8817749023438" w:line="240" w:lineRule="auto"/>
        <w:ind w:left="0" w:right="12.34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KAIMSPPLAB2015QHRTFC5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9.8980712890625" w:top="809.4580078125" w:left="1923.902587890625" w:right="1984.03930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